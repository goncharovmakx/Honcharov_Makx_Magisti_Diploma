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19F6B" w14:textId="77777777" w:rsidR="0024597F" w:rsidRPr="00621DC9" w:rsidRDefault="00D61976" w:rsidP="005E79E6">
      <w:pPr>
        <w:spacing w:line="276" w:lineRule="auto"/>
        <w:rPr>
          <w:ins w:id="0" w:author="Сравнение" w:date="2017-06-07T20:14:00Z"/>
          <w:rFonts w:ascii="Times New Roman" w:hAnsi="Times New Roman" w:cs="Times New Roman"/>
          <w:b/>
          <w:sz w:val="24"/>
          <w:szCs w:val="24"/>
          <w:lang w:val="uk-UA"/>
        </w:rPr>
      </w:pPr>
      <w:ins w:id="1" w:author="Сравнение" w:date="2017-06-07T20:14:00Z">
        <w:r w:rsidRPr="00621DC9">
          <w:rPr>
            <w:rFonts w:ascii="Times New Roman" w:hAnsi="Times New Roman" w:cs="Times New Roman"/>
            <w:b/>
            <w:sz w:val="24"/>
            <w:szCs w:val="24"/>
          </w:rPr>
          <w:t>1.</w:t>
        </w:r>
        <w:r w:rsidR="00621DC9" w:rsidRPr="00621DC9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="00131241">
          <w:rPr>
            <w:rFonts w:ascii="Times New Roman" w:hAnsi="Times New Roman" w:cs="Times New Roman"/>
            <w:b/>
            <w:sz w:val="24"/>
            <w:szCs w:val="24"/>
            <w:lang w:val="uk-UA"/>
          </w:rPr>
          <w:t xml:space="preserve"> Форма</w:t>
        </w:r>
        <w:r w:rsidRPr="00621DC9">
          <w:rPr>
            <w:rFonts w:ascii="Times New Roman" w:hAnsi="Times New Roman" w:cs="Times New Roman"/>
            <w:b/>
            <w:sz w:val="24"/>
            <w:szCs w:val="24"/>
            <w:lang w:val="uk-UA"/>
          </w:rPr>
          <w:t xml:space="preserve"> влас</w:t>
        </w:r>
        <w:bookmarkStart w:id="2" w:name="_GoBack"/>
        <w:bookmarkEnd w:id="2"/>
        <w:r w:rsidRPr="00621DC9">
          <w:rPr>
            <w:rFonts w:ascii="Times New Roman" w:hAnsi="Times New Roman" w:cs="Times New Roman"/>
            <w:b/>
            <w:sz w:val="24"/>
            <w:szCs w:val="24"/>
            <w:lang w:val="uk-UA"/>
          </w:rPr>
          <w:t>ності</w:t>
        </w:r>
        <w:r w:rsidR="00131241">
          <w:rPr>
            <w:rFonts w:ascii="Times New Roman" w:hAnsi="Times New Roman" w:cs="Times New Roman"/>
            <w:b/>
            <w:sz w:val="24"/>
            <w:szCs w:val="24"/>
            <w:lang w:val="uk-UA"/>
          </w:rPr>
          <w:t xml:space="preserve"> </w:t>
        </w:r>
        <w:r w:rsidR="00131241" w:rsidRPr="00621DC9">
          <w:rPr>
            <w:rFonts w:ascii="Times New Roman" w:hAnsi="Times New Roman" w:cs="Times New Roman"/>
            <w:b/>
            <w:sz w:val="24"/>
            <w:szCs w:val="24"/>
            <w:lang w:val="uk-UA"/>
          </w:rPr>
          <w:t>підприємства</w:t>
        </w:r>
        <w:r w:rsidRPr="00621DC9">
          <w:rPr>
            <w:rFonts w:ascii="Times New Roman" w:hAnsi="Times New Roman" w:cs="Times New Roman"/>
            <w:b/>
            <w:sz w:val="24"/>
            <w:szCs w:val="24"/>
            <w:lang w:val="uk-UA"/>
          </w:rPr>
          <w:t>?</w:t>
        </w:r>
      </w:ins>
    </w:p>
    <w:p w14:paraId="789D8FC1" w14:textId="77777777" w:rsidR="00D61976" w:rsidRPr="00621DC9" w:rsidRDefault="00D61976" w:rsidP="005E79E6">
      <w:pPr>
        <w:spacing w:line="276" w:lineRule="auto"/>
        <w:rPr>
          <w:ins w:id="3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4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А)</w:t>
        </w:r>
        <w:r w:rsidRPr="00621D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приватне підприємство, що діє на основі приватної власності громадян чи суб'єкта господарювання (юридичної особи);</w:t>
        </w:r>
      </w:ins>
    </w:p>
    <w:p w14:paraId="4FA0CEAE" w14:textId="77777777" w:rsidR="00D61976" w:rsidRPr="00621DC9" w:rsidRDefault="00D61976" w:rsidP="005E79E6">
      <w:pPr>
        <w:spacing w:line="276" w:lineRule="auto"/>
        <w:rPr>
          <w:ins w:id="5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6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Б)</w:t>
        </w:r>
        <w:r w:rsidRPr="00621D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підприємство, що діє на основі колективної власності (підприємство колективної власності);</w:t>
        </w:r>
      </w:ins>
    </w:p>
    <w:p w14:paraId="6725D4E1" w14:textId="77777777" w:rsidR="00D61976" w:rsidRPr="00621DC9" w:rsidRDefault="00D61976" w:rsidP="005E79E6">
      <w:pPr>
        <w:spacing w:line="276" w:lineRule="auto"/>
        <w:rPr>
          <w:ins w:id="7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8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Г)</w:t>
        </w:r>
        <w:r w:rsidRPr="00621D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комунальне підприємство, яке діє на основі комунальної власності територіальної громади;</w:t>
        </w:r>
      </w:ins>
    </w:p>
    <w:p w14:paraId="3164BC9E" w14:textId="77777777" w:rsidR="00D61976" w:rsidRPr="00621DC9" w:rsidRDefault="00D61976" w:rsidP="005E79E6">
      <w:pPr>
        <w:spacing w:line="276" w:lineRule="auto"/>
        <w:rPr>
          <w:ins w:id="9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10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Д)</w:t>
        </w:r>
        <w:r w:rsidRPr="00621D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державне підприємство, яке діє на основі державної власності;</w:t>
        </w:r>
      </w:ins>
    </w:p>
    <w:p w14:paraId="00A4BD10" w14:textId="77777777" w:rsidR="00D61976" w:rsidRPr="00621DC9" w:rsidRDefault="00D61976" w:rsidP="005E79E6">
      <w:pPr>
        <w:spacing w:line="276" w:lineRule="auto"/>
        <w:rPr>
          <w:ins w:id="11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12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Е)</w:t>
        </w:r>
        <w:r w:rsidRPr="00621D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підприємство засноване на змішаній формі власності (на основі об'єднання майна різних форм власності)</w:t>
        </w:r>
      </w:ins>
    </w:p>
    <w:p w14:paraId="4AF5C31D" w14:textId="58F7AA95" w:rsidR="00D61976" w:rsidRPr="00621DC9" w:rsidRDefault="00652D2B" w:rsidP="005E79E6">
      <w:pPr>
        <w:spacing w:line="276" w:lineRule="auto"/>
        <w:rPr>
          <w:ins w:id="13" w:author="Сравнение" w:date="2017-06-07T20:14:00Z"/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ins w:id="14" w:author="Сравнение" w:date="2017-06-07T20:14:00Z">
        <w:r w:rsidR="00D61976" w:rsidRPr="00621DC9">
          <w:rPr>
            <w:rFonts w:ascii="Times New Roman" w:hAnsi="Times New Roman" w:cs="Times New Roman"/>
            <w:b/>
            <w:sz w:val="24"/>
            <w:szCs w:val="24"/>
            <w:lang w:val="uk-UA"/>
          </w:rPr>
          <w:t>.Ваше підприємство залежно від кількості працюючих, та обсягу валового доходу за рік?</w:t>
        </w:r>
      </w:ins>
    </w:p>
    <w:p w14:paraId="514B0122" w14:textId="77777777" w:rsidR="00D61976" w:rsidRPr="00621DC9" w:rsidRDefault="00D61976" w:rsidP="005E79E6">
      <w:pPr>
        <w:spacing w:line="276" w:lineRule="auto"/>
        <w:rPr>
          <w:ins w:id="15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16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А)</w:t>
        </w:r>
        <w:r w:rsidRPr="00621D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малих;</w:t>
        </w:r>
      </w:ins>
    </w:p>
    <w:p w14:paraId="4577533D" w14:textId="77777777" w:rsidR="00D61976" w:rsidRPr="00621DC9" w:rsidRDefault="00D61976" w:rsidP="005E79E6">
      <w:pPr>
        <w:spacing w:line="276" w:lineRule="auto"/>
        <w:rPr>
          <w:ins w:id="17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18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Б)</w:t>
        </w:r>
        <w:r w:rsidRPr="00621D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середніх;</w:t>
        </w:r>
      </w:ins>
    </w:p>
    <w:p w14:paraId="0DC1157E" w14:textId="77777777" w:rsidR="00D61976" w:rsidRPr="00621DC9" w:rsidRDefault="00D61976" w:rsidP="005E79E6">
      <w:pPr>
        <w:spacing w:line="276" w:lineRule="auto"/>
        <w:rPr>
          <w:ins w:id="19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20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В)</w:t>
        </w:r>
        <w:r w:rsidRPr="00621D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великих</w:t>
        </w:r>
      </w:ins>
    </w:p>
    <w:p w14:paraId="43623D71" w14:textId="668CBA40" w:rsidR="00D61976" w:rsidRPr="00621DC9" w:rsidRDefault="00652D2B" w:rsidP="005E79E6">
      <w:pPr>
        <w:spacing w:line="276" w:lineRule="auto"/>
        <w:rPr>
          <w:ins w:id="21" w:author="Сравнение" w:date="2017-06-07T20:14:00Z"/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  <w:ins w:id="22" w:author="Сравнение" w:date="2017-06-07T20:14:00Z">
        <w:r w:rsidR="00D61976" w:rsidRPr="00621DC9">
          <w:rPr>
            <w:rFonts w:ascii="Times New Roman" w:hAnsi="Times New Roman" w:cs="Times New Roman"/>
            <w:b/>
            <w:sz w:val="24"/>
            <w:szCs w:val="24"/>
            <w:lang w:val="uk-UA"/>
          </w:rPr>
          <w:t>.Ваше підприємство з урахуванням ступеня залежності від іншого підприємства?</w:t>
        </w:r>
      </w:ins>
    </w:p>
    <w:p w14:paraId="2ADBFA82" w14:textId="77777777" w:rsidR="00D61976" w:rsidRPr="00621DC9" w:rsidRDefault="000642FD" w:rsidP="005E79E6">
      <w:pPr>
        <w:spacing w:line="276" w:lineRule="auto"/>
        <w:rPr>
          <w:ins w:id="23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24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А)</w:t>
        </w:r>
        <w:r w:rsidRPr="00652D2B">
          <w:rPr>
            <w:rFonts w:ascii="Times New Roman" w:hAnsi="Times New Roman" w:cs="Times New Roman"/>
            <w:sz w:val="24"/>
            <w:szCs w:val="24"/>
            <w:lang w:val="uk-UA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головні;</w:t>
        </w:r>
      </w:ins>
    </w:p>
    <w:p w14:paraId="54261AA0" w14:textId="77777777" w:rsidR="000642FD" w:rsidRPr="00621DC9" w:rsidRDefault="000642FD" w:rsidP="005E79E6">
      <w:pPr>
        <w:spacing w:before="240" w:line="276" w:lineRule="auto"/>
        <w:rPr>
          <w:ins w:id="25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26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Б)</w:t>
        </w:r>
        <w:r w:rsidRPr="00652D2B">
          <w:rPr>
            <w:rFonts w:ascii="Times New Roman" w:hAnsi="Times New Roman" w:cs="Times New Roman"/>
            <w:sz w:val="24"/>
            <w:szCs w:val="24"/>
            <w:lang w:val="uk-UA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дочірні</w:t>
        </w:r>
      </w:ins>
    </w:p>
    <w:p w14:paraId="54D85E51" w14:textId="77777777" w:rsidR="000642FD" w:rsidRPr="00621DC9" w:rsidRDefault="000642FD" w:rsidP="005E79E6">
      <w:pPr>
        <w:spacing w:before="240" w:line="276" w:lineRule="auto"/>
        <w:rPr>
          <w:ins w:id="27" w:author="Сравнение" w:date="2017-06-07T20:14:00Z"/>
          <w:rFonts w:ascii="Times New Roman" w:hAnsi="Times New Roman" w:cs="Times New Roman"/>
          <w:b/>
          <w:sz w:val="24"/>
          <w:szCs w:val="24"/>
          <w:lang w:val="uk-UA"/>
        </w:rPr>
      </w:pPr>
      <w:ins w:id="28" w:author="Сравнение" w:date="2017-06-07T20:14:00Z">
        <w:r w:rsidRPr="00621DC9">
          <w:rPr>
            <w:rFonts w:ascii="Times New Roman" w:hAnsi="Times New Roman" w:cs="Times New Roman"/>
            <w:b/>
            <w:sz w:val="24"/>
            <w:szCs w:val="24"/>
            <w:highlight w:val="yellow"/>
            <w:lang w:val="uk-UA"/>
          </w:rPr>
          <w:t>6.Ваше підприємство залежно від галузевою приналежності?</w:t>
        </w:r>
      </w:ins>
    </w:p>
    <w:p w14:paraId="0BA71C60" w14:textId="77777777" w:rsidR="000642FD" w:rsidRPr="00621DC9" w:rsidRDefault="000642FD" w:rsidP="005E79E6">
      <w:pPr>
        <w:spacing w:before="240" w:line="276" w:lineRule="auto"/>
        <w:rPr>
          <w:ins w:id="29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30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А)</w:t>
        </w:r>
        <w:r w:rsidRPr="00621D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промислові;</w:t>
        </w:r>
      </w:ins>
    </w:p>
    <w:p w14:paraId="24F84546" w14:textId="77777777" w:rsidR="000642FD" w:rsidRPr="00621DC9" w:rsidRDefault="000642FD" w:rsidP="005E79E6">
      <w:pPr>
        <w:spacing w:before="240" w:line="276" w:lineRule="auto"/>
        <w:rPr>
          <w:ins w:id="31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32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Б)сільськогосподарські;</w:t>
        </w:r>
      </w:ins>
    </w:p>
    <w:p w14:paraId="63866352" w14:textId="77777777" w:rsidR="000642FD" w:rsidRPr="00621DC9" w:rsidRDefault="000642FD" w:rsidP="005E79E6">
      <w:pPr>
        <w:spacing w:before="240" w:line="276" w:lineRule="auto"/>
        <w:rPr>
          <w:ins w:id="33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34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В)будівельні;</w:t>
        </w:r>
      </w:ins>
    </w:p>
    <w:p w14:paraId="359D3946" w14:textId="77777777" w:rsidR="000642FD" w:rsidRPr="00621DC9" w:rsidRDefault="000642FD" w:rsidP="005E79E6">
      <w:pPr>
        <w:spacing w:before="240" w:line="276" w:lineRule="auto"/>
        <w:rPr>
          <w:ins w:id="35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36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Г)транспортні;</w:t>
        </w:r>
      </w:ins>
    </w:p>
    <w:p w14:paraId="6BAB0F43" w14:textId="77777777" w:rsidR="000642FD" w:rsidRPr="00621DC9" w:rsidRDefault="000642FD" w:rsidP="005E79E6">
      <w:pPr>
        <w:spacing w:before="240" w:line="276" w:lineRule="auto"/>
        <w:rPr>
          <w:ins w:id="37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38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Д)торговельні</w:t>
        </w:r>
      </w:ins>
    </w:p>
    <w:p w14:paraId="1C757F91" w14:textId="77777777" w:rsidR="000642FD" w:rsidRPr="00621DC9" w:rsidRDefault="000642FD" w:rsidP="005E79E6">
      <w:pPr>
        <w:spacing w:before="240" w:line="276" w:lineRule="auto"/>
        <w:rPr>
          <w:ins w:id="39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40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Е)науково-дослідні;</w:t>
        </w:r>
      </w:ins>
    </w:p>
    <w:p w14:paraId="62ABABD3" w14:textId="77777777" w:rsidR="000642FD" w:rsidRPr="00621DC9" w:rsidRDefault="000642FD" w:rsidP="005E79E6">
      <w:pPr>
        <w:spacing w:before="240" w:line="276" w:lineRule="auto"/>
        <w:rPr>
          <w:ins w:id="41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42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Ё)страхові;</w:t>
        </w:r>
      </w:ins>
    </w:p>
    <w:p w14:paraId="6EEBA8CC" w14:textId="77777777" w:rsidR="000642FD" w:rsidRPr="00621DC9" w:rsidRDefault="000642FD" w:rsidP="005E79E6">
      <w:pPr>
        <w:spacing w:before="240" w:line="276" w:lineRule="auto"/>
        <w:rPr>
          <w:ins w:id="43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44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Ж)лізингові;</w:t>
        </w:r>
      </w:ins>
    </w:p>
    <w:p w14:paraId="61B79092" w14:textId="77777777" w:rsidR="000642FD" w:rsidRPr="00621DC9" w:rsidRDefault="000642FD" w:rsidP="005E79E6">
      <w:pPr>
        <w:spacing w:before="240" w:line="276" w:lineRule="auto"/>
        <w:rPr>
          <w:ins w:id="45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46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З)банківські;</w:t>
        </w:r>
      </w:ins>
    </w:p>
    <w:p w14:paraId="5A32119F" w14:textId="77777777" w:rsidR="000642FD" w:rsidRPr="00621DC9" w:rsidRDefault="000642FD" w:rsidP="005E79E6">
      <w:pPr>
        <w:spacing w:before="240" w:line="276" w:lineRule="auto"/>
        <w:rPr>
          <w:ins w:id="47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48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И)туристичні;</w:t>
        </w:r>
      </w:ins>
    </w:p>
    <w:p w14:paraId="4DDADFC5" w14:textId="77777777" w:rsidR="000642FD" w:rsidRPr="00621DC9" w:rsidRDefault="000642FD" w:rsidP="005E79E6">
      <w:pPr>
        <w:spacing w:before="240" w:line="276" w:lineRule="auto"/>
        <w:rPr>
          <w:ins w:id="49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50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Й)підприємства зв'язку;</w:t>
        </w:r>
      </w:ins>
    </w:p>
    <w:p w14:paraId="60C76EB1" w14:textId="77777777" w:rsidR="000642FD" w:rsidRPr="00621DC9" w:rsidRDefault="000642FD" w:rsidP="005E79E6">
      <w:pPr>
        <w:spacing w:before="240" w:line="276" w:lineRule="auto"/>
        <w:rPr>
          <w:ins w:id="51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52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lastRenderedPageBreak/>
          <w:t xml:space="preserve">К)підприємства побутового обслуговування і </w:t>
        </w:r>
        <w:proofErr w:type="spellStart"/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т.п</w:t>
        </w:r>
        <w:proofErr w:type="spellEnd"/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.</w:t>
        </w:r>
      </w:ins>
    </w:p>
    <w:p w14:paraId="5DEE6C3E" w14:textId="4EF66F36" w:rsidR="000642FD" w:rsidRPr="00621DC9" w:rsidRDefault="00652D2B" w:rsidP="005E79E6">
      <w:pPr>
        <w:spacing w:before="240" w:line="276" w:lineRule="auto"/>
        <w:rPr>
          <w:ins w:id="53" w:author="Сравнение" w:date="2017-06-07T20:14:00Z"/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ins w:id="54" w:author="Сравнение" w:date="2017-06-07T20:14:00Z">
        <w:r w:rsidR="000642FD" w:rsidRPr="00621DC9">
          <w:rPr>
            <w:rFonts w:ascii="Times New Roman" w:hAnsi="Times New Roman" w:cs="Times New Roman"/>
            <w:b/>
            <w:sz w:val="24"/>
            <w:szCs w:val="24"/>
            <w:lang w:val="uk-UA"/>
          </w:rPr>
          <w:t>.Згідно правового статуту, та форми господарювання ваше підприємство?</w:t>
        </w:r>
      </w:ins>
    </w:p>
    <w:p w14:paraId="1EBB6E9A" w14:textId="77777777" w:rsidR="000642FD" w:rsidRPr="00621DC9" w:rsidRDefault="000642FD" w:rsidP="005E79E6">
      <w:pPr>
        <w:spacing w:before="240" w:line="276" w:lineRule="auto"/>
        <w:rPr>
          <w:ins w:id="55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56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А) одноосібні підприємства - є власністю однієї особи, що відповідає за свої зобов'язання всім майном;</w:t>
        </w:r>
      </w:ins>
    </w:p>
    <w:p w14:paraId="178EC8E3" w14:textId="77777777" w:rsidR="000642FD" w:rsidRPr="00621DC9" w:rsidRDefault="000642FD" w:rsidP="005E79E6">
      <w:pPr>
        <w:spacing w:before="240" w:line="276" w:lineRule="auto"/>
        <w:rPr>
          <w:ins w:id="57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58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Б) кооперативні підприємства - добровільні об'єднання громадян з метою спільного здійснення господарської діяльності;</w:t>
        </w:r>
      </w:ins>
    </w:p>
    <w:p w14:paraId="5BBD761E" w14:textId="77777777" w:rsidR="000642FD" w:rsidRPr="00621DC9" w:rsidRDefault="000642FD" w:rsidP="005E79E6">
      <w:pPr>
        <w:spacing w:before="240" w:line="276" w:lineRule="auto"/>
        <w:rPr>
          <w:ins w:id="59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60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В)</w:t>
        </w:r>
        <w:r w:rsidRPr="00621D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орендні підприємства - засновані на договірних відносинах щодо тимчасового володіння і користування майном;</w:t>
        </w:r>
      </w:ins>
    </w:p>
    <w:p w14:paraId="0E694BF2" w14:textId="77777777" w:rsidR="000642FD" w:rsidRPr="00621DC9" w:rsidRDefault="000642FD" w:rsidP="005E79E6">
      <w:pPr>
        <w:spacing w:before="240" w:line="276" w:lineRule="auto"/>
        <w:rPr>
          <w:ins w:id="61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62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Г) господарські товариства (партнерства) - підприємства або інші суб'єкти господарювання, створені юридичними особами та / або громадянами шляхом об'єднання їх майна і участі в підприємницькій діяльності і суспільства з метою отримання прибутку.</w:t>
        </w:r>
      </w:ins>
    </w:p>
    <w:p w14:paraId="78933DBB" w14:textId="1D890F63" w:rsidR="00AA513B" w:rsidRPr="00621DC9" w:rsidRDefault="00652D2B" w:rsidP="005E79E6">
      <w:pPr>
        <w:spacing w:before="240" w:line="276" w:lineRule="auto"/>
        <w:rPr>
          <w:ins w:id="63" w:author="Сравнение" w:date="2017-06-07T20:14:00Z"/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ins w:id="64" w:author="Сравнение" w:date="2017-06-07T20:14:00Z">
        <w:r w:rsidR="00AA513B" w:rsidRPr="00621DC9">
          <w:rPr>
            <w:rFonts w:ascii="Times New Roman" w:hAnsi="Times New Roman" w:cs="Times New Roman"/>
            <w:b/>
            <w:sz w:val="24"/>
            <w:szCs w:val="24"/>
            <w:lang w:val="uk-UA"/>
          </w:rPr>
          <w:t>.Залежно від мети і характеру діяльності підприємства?</w:t>
        </w:r>
      </w:ins>
    </w:p>
    <w:p w14:paraId="43B41F53" w14:textId="77777777" w:rsidR="00AA513B" w:rsidRPr="00621DC9" w:rsidRDefault="00AA513B" w:rsidP="005E79E6">
      <w:pPr>
        <w:spacing w:before="240" w:line="276" w:lineRule="auto"/>
        <w:rPr>
          <w:ins w:id="65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66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А)</w:t>
        </w:r>
        <w:r w:rsidRPr="00621D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комерційні підприємства - мають на меті отримання прибутку;</w:t>
        </w:r>
      </w:ins>
    </w:p>
    <w:p w14:paraId="70229EAC" w14:textId="77777777" w:rsidR="00AA513B" w:rsidRPr="00621DC9" w:rsidRDefault="00AA513B" w:rsidP="005E79E6">
      <w:pPr>
        <w:spacing w:before="240" w:line="276" w:lineRule="auto"/>
        <w:rPr>
          <w:ins w:id="67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68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Б) некомерційні - підприємства невиробничої сфери, метою яких не є отримання прибутку (кредитні спілки, благодійні організації тощо)</w:t>
        </w:r>
      </w:ins>
    </w:p>
    <w:p w14:paraId="7B2E1F6C" w14:textId="12826C09" w:rsidR="00AA513B" w:rsidRPr="00621DC9" w:rsidRDefault="00652D2B" w:rsidP="005E79E6">
      <w:pPr>
        <w:spacing w:before="240" w:line="276" w:lineRule="auto"/>
        <w:rPr>
          <w:ins w:id="69" w:author="Сравнение" w:date="2017-06-07T20:14:00Z"/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6</w:t>
      </w:r>
      <w:ins w:id="70" w:author="Сравнение" w:date="2017-06-07T20:14:00Z">
        <w:r w:rsidR="00AA513B" w:rsidRPr="00621DC9">
          <w:rPr>
            <w:rFonts w:ascii="Times New Roman" w:hAnsi="Times New Roman" w:cs="Times New Roman"/>
            <w:b/>
            <w:sz w:val="24"/>
            <w:szCs w:val="24"/>
            <w:lang w:val="uk-UA"/>
          </w:rPr>
          <w:t>.Бюджет який ви згодні виділити на забезпечення ІБ?</w:t>
        </w:r>
      </w:ins>
    </w:p>
    <w:p w14:paraId="337864A7" w14:textId="77777777" w:rsidR="00AA513B" w:rsidRPr="00652D2B" w:rsidRDefault="00AA513B" w:rsidP="005E79E6">
      <w:pPr>
        <w:spacing w:before="240" w:line="276" w:lineRule="auto"/>
        <w:rPr>
          <w:ins w:id="71" w:author="Сравнение" w:date="2017-06-07T20:14:00Z"/>
          <w:rFonts w:ascii="Times New Roman" w:hAnsi="Times New Roman" w:cs="Times New Roman"/>
          <w:sz w:val="24"/>
          <w:szCs w:val="24"/>
        </w:rPr>
      </w:pPr>
      <w:ins w:id="72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А)до 2000</w:t>
        </w:r>
        <w:r w:rsidRPr="00652D2B">
          <w:rPr>
            <w:rFonts w:ascii="Times New Roman" w:hAnsi="Times New Roman" w:cs="Times New Roman"/>
            <w:sz w:val="24"/>
            <w:szCs w:val="24"/>
          </w:rPr>
          <w:t xml:space="preserve">$       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Б)до 5000</w:t>
        </w:r>
        <w:r w:rsidRPr="00652D2B">
          <w:rPr>
            <w:rFonts w:ascii="Times New Roman" w:hAnsi="Times New Roman" w:cs="Times New Roman"/>
            <w:sz w:val="24"/>
            <w:szCs w:val="24"/>
          </w:rPr>
          <w:t xml:space="preserve">$        </w:t>
        </w:r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В) от 10000</w:t>
        </w:r>
        <w:r w:rsidRPr="00652D2B">
          <w:rPr>
            <w:rFonts w:ascii="Times New Roman" w:hAnsi="Times New Roman" w:cs="Times New Roman"/>
            <w:sz w:val="24"/>
            <w:szCs w:val="24"/>
          </w:rPr>
          <w:t>$</w:t>
        </w:r>
      </w:ins>
    </w:p>
    <w:p w14:paraId="2CBA1C3B" w14:textId="164E5BAF" w:rsidR="00AA513B" w:rsidRPr="00621DC9" w:rsidRDefault="00652D2B" w:rsidP="005E79E6">
      <w:pPr>
        <w:spacing w:before="240" w:line="276" w:lineRule="auto"/>
        <w:rPr>
          <w:ins w:id="73" w:author="Сравнение" w:date="2017-06-07T20:14:00Z"/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ins w:id="74" w:author="Сравнение" w:date="2017-06-07T20:14:00Z">
        <w:r w:rsidR="00AA513B" w:rsidRPr="00621DC9">
          <w:rPr>
            <w:rFonts w:ascii="Times New Roman" w:hAnsi="Times New Roman" w:cs="Times New Roman"/>
            <w:b/>
            <w:sz w:val="24"/>
            <w:szCs w:val="24"/>
            <w:lang w:val="uk-UA"/>
          </w:rPr>
          <w:t>.Який вид оцінки ви бажаєте</w:t>
        </w:r>
        <w:r w:rsidR="00621DC9" w:rsidRPr="00621DC9">
          <w:rPr>
            <w:rFonts w:ascii="Times New Roman" w:hAnsi="Times New Roman" w:cs="Times New Roman"/>
            <w:b/>
            <w:sz w:val="24"/>
            <w:szCs w:val="24"/>
            <w:lang w:val="uk-UA"/>
          </w:rPr>
          <w:t>? Оберіть потрібні.</w:t>
        </w:r>
      </w:ins>
    </w:p>
    <w:p w14:paraId="7AD9DACC" w14:textId="77777777" w:rsidR="00AA513B" w:rsidRPr="00621DC9" w:rsidRDefault="00AA513B" w:rsidP="005E79E6">
      <w:pPr>
        <w:spacing w:before="240" w:line="276" w:lineRule="auto"/>
        <w:rPr>
          <w:ins w:id="75" w:author="Сравнение" w:date="2017-06-07T20:14:00Z"/>
          <w:rFonts w:ascii="Times New Roman" w:hAnsi="Times New Roman" w:cs="Times New Roman"/>
          <w:sz w:val="24"/>
          <w:szCs w:val="24"/>
          <w:lang w:val="uk-UA"/>
        </w:rPr>
      </w:pPr>
      <w:ins w:id="76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А)одноразовий аналіз    Б)періодичний аналіз   В)регулярний аналіз   Г)тільки технічний рівень</w:t>
        </w:r>
      </w:ins>
    </w:p>
    <w:p w14:paraId="2F1495B8" w14:textId="12ABBC5F" w:rsidR="0024597F" w:rsidRPr="00621DC9" w:rsidRDefault="00AA513B" w:rsidP="005E79E6">
      <w:pPr>
        <w:spacing w:before="240" w:line="276" w:lineRule="auto"/>
        <w:rPr>
          <w:rFonts w:ascii="Times New Roman" w:hAnsi="Times New Roman"/>
          <w:sz w:val="24"/>
          <w:lang w:val="uk-UA"/>
          <w:rPrChange w:id="77" w:author="Сравнение" w:date="2017-06-07T20:14:00Z">
            <w:rPr/>
          </w:rPrChange>
        </w:rPr>
        <w:pPrChange w:id="78" w:author="Сравнение" w:date="2017-06-07T20:14:00Z">
          <w:pPr/>
        </w:pPrChange>
      </w:pPr>
      <w:ins w:id="79" w:author="Сравнение" w:date="2017-06-07T20:14:00Z">
        <w:r w:rsidRPr="00621DC9">
          <w:rPr>
            <w:rFonts w:ascii="Times New Roman" w:hAnsi="Times New Roman" w:cs="Times New Roman"/>
            <w:sz w:val="24"/>
            <w:szCs w:val="24"/>
            <w:lang w:val="uk-UA"/>
          </w:rPr>
          <w:t>Д)тільки організаційний рівень    Е)на всіх рівнях  Ё)</w:t>
        </w:r>
        <w:r w:rsidR="00621DC9" w:rsidRPr="00621DC9">
          <w:rPr>
            <w:rFonts w:ascii="Times New Roman" w:hAnsi="Times New Roman" w:cs="Times New Roman"/>
            <w:sz w:val="24"/>
            <w:szCs w:val="24"/>
            <w:lang w:val="uk-UA"/>
          </w:rPr>
          <w:t xml:space="preserve"> з розробкою плану заходів по зниженню ризиків.</w:t>
        </w:r>
      </w:ins>
    </w:p>
    <w:sectPr w:rsidR="0024597F" w:rsidRPr="00621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3A"/>
    <w:rsid w:val="00023849"/>
    <w:rsid w:val="000302D8"/>
    <w:rsid w:val="00050C85"/>
    <w:rsid w:val="00055C82"/>
    <w:rsid w:val="00063E7A"/>
    <w:rsid w:val="000642FD"/>
    <w:rsid w:val="00096B1A"/>
    <w:rsid w:val="000A72C5"/>
    <w:rsid w:val="000C1B94"/>
    <w:rsid w:val="000C5536"/>
    <w:rsid w:val="000E1990"/>
    <w:rsid w:val="000E2F23"/>
    <w:rsid w:val="000E5872"/>
    <w:rsid w:val="000E7615"/>
    <w:rsid w:val="000F5548"/>
    <w:rsid w:val="00110602"/>
    <w:rsid w:val="001119F7"/>
    <w:rsid w:val="001228EE"/>
    <w:rsid w:val="00122E47"/>
    <w:rsid w:val="00131241"/>
    <w:rsid w:val="00135F2C"/>
    <w:rsid w:val="001459DB"/>
    <w:rsid w:val="001559AF"/>
    <w:rsid w:val="001626E4"/>
    <w:rsid w:val="00175381"/>
    <w:rsid w:val="00187E34"/>
    <w:rsid w:val="001A2056"/>
    <w:rsid w:val="001C4CC8"/>
    <w:rsid w:val="001F0F7B"/>
    <w:rsid w:val="001F4999"/>
    <w:rsid w:val="001F59B5"/>
    <w:rsid w:val="001F6134"/>
    <w:rsid w:val="00201EB3"/>
    <w:rsid w:val="0020305B"/>
    <w:rsid w:val="00213C01"/>
    <w:rsid w:val="00220E0E"/>
    <w:rsid w:val="0023301B"/>
    <w:rsid w:val="0024597F"/>
    <w:rsid w:val="00246AE7"/>
    <w:rsid w:val="002516AB"/>
    <w:rsid w:val="0025653A"/>
    <w:rsid w:val="00262716"/>
    <w:rsid w:val="00280821"/>
    <w:rsid w:val="00281B01"/>
    <w:rsid w:val="00281BA7"/>
    <w:rsid w:val="0029152D"/>
    <w:rsid w:val="002A2BC3"/>
    <w:rsid w:val="002A74C4"/>
    <w:rsid w:val="002C3E73"/>
    <w:rsid w:val="002D1D50"/>
    <w:rsid w:val="002D6A82"/>
    <w:rsid w:val="003213C8"/>
    <w:rsid w:val="00323C6A"/>
    <w:rsid w:val="003605D5"/>
    <w:rsid w:val="00384C23"/>
    <w:rsid w:val="00392069"/>
    <w:rsid w:val="00392BEA"/>
    <w:rsid w:val="00393B77"/>
    <w:rsid w:val="003A6611"/>
    <w:rsid w:val="003B46BC"/>
    <w:rsid w:val="003C5496"/>
    <w:rsid w:val="003E1EF4"/>
    <w:rsid w:val="003E2DB0"/>
    <w:rsid w:val="003F49BA"/>
    <w:rsid w:val="00444C54"/>
    <w:rsid w:val="00445BE0"/>
    <w:rsid w:val="004507B0"/>
    <w:rsid w:val="0047380A"/>
    <w:rsid w:val="004751A1"/>
    <w:rsid w:val="00476EC7"/>
    <w:rsid w:val="00493EBF"/>
    <w:rsid w:val="004A6794"/>
    <w:rsid w:val="004B6B68"/>
    <w:rsid w:val="004D5AFF"/>
    <w:rsid w:val="004E17B8"/>
    <w:rsid w:val="004E20B5"/>
    <w:rsid w:val="00521625"/>
    <w:rsid w:val="00532B88"/>
    <w:rsid w:val="00534D7A"/>
    <w:rsid w:val="00540175"/>
    <w:rsid w:val="00547D03"/>
    <w:rsid w:val="00560957"/>
    <w:rsid w:val="00584A4A"/>
    <w:rsid w:val="00585CCE"/>
    <w:rsid w:val="005A12FD"/>
    <w:rsid w:val="005A2633"/>
    <w:rsid w:val="005A7D91"/>
    <w:rsid w:val="005B2DD6"/>
    <w:rsid w:val="005C4C21"/>
    <w:rsid w:val="005D1E68"/>
    <w:rsid w:val="005E45C1"/>
    <w:rsid w:val="005E79E6"/>
    <w:rsid w:val="00600E2A"/>
    <w:rsid w:val="00611F82"/>
    <w:rsid w:val="00613F0A"/>
    <w:rsid w:val="0061465D"/>
    <w:rsid w:val="00621DC9"/>
    <w:rsid w:val="00623EC1"/>
    <w:rsid w:val="006360E0"/>
    <w:rsid w:val="00652D2B"/>
    <w:rsid w:val="0066627D"/>
    <w:rsid w:val="006679FE"/>
    <w:rsid w:val="006700D8"/>
    <w:rsid w:val="00681311"/>
    <w:rsid w:val="006A1145"/>
    <w:rsid w:val="006B4D34"/>
    <w:rsid w:val="006C0347"/>
    <w:rsid w:val="006E1A16"/>
    <w:rsid w:val="006F67B2"/>
    <w:rsid w:val="006F7578"/>
    <w:rsid w:val="00700BA8"/>
    <w:rsid w:val="0070389D"/>
    <w:rsid w:val="0073529D"/>
    <w:rsid w:val="00737B7D"/>
    <w:rsid w:val="00741EBD"/>
    <w:rsid w:val="0074290F"/>
    <w:rsid w:val="00745A35"/>
    <w:rsid w:val="00767149"/>
    <w:rsid w:val="00792C01"/>
    <w:rsid w:val="007A2BB0"/>
    <w:rsid w:val="007A3D5C"/>
    <w:rsid w:val="007D0919"/>
    <w:rsid w:val="007D4A20"/>
    <w:rsid w:val="007D7626"/>
    <w:rsid w:val="00800DB8"/>
    <w:rsid w:val="00807062"/>
    <w:rsid w:val="00811EC1"/>
    <w:rsid w:val="008149FB"/>
    <w:rsid w:val="008218B3"/>
    <w:rsid w:val="008227FE"/>
    <w:rsid w:val="00832C66"/>
    <w:rsid w:val="008355EE"/>
    <w:rsid w:val="008438DF"/>
    <w:rsid w:val="00851C39"/>
    <w:rsid w:val="008620FC"/>
    <w:rsid w:val="00872C31"/>
    <w:rsid w:val="00872ED6"/>
    <w:rsid w:val="0087331A"/>
    <w:rsid w:val="0088587C"/>
    <w:rsid w:val="00886335"/>
    <w:rsid w:val="008915FF"/>
    <w:rsid w:val="008933CF"/>
    <w:rsid w:val="00893E3F"/>
    <w:rsid w:val="00896555"/>
    <w:rsid w:val="008A016B"/>
    <w:rsid w:val="008A6711"/>
    <w:rsid w:val="008C120D"/>
    <w:rsid w:val="008C2BFD"/>
    <w:rsid w:val="008E098C"/>
    <w:rsid w:val="008F0919"/>
    <w:rsid w:val="009133BE"/>
    <w:rsid w:val="009162A8"/>
    <w:rsid w:val="00917DEA"/>
    <w:rsid w:val="00921409"/>
    <w:rsid w:val="00927651"/>
    <w:rsid w:val="009357B2"/>
    <w:rsid w:val="0095179F"/>
    <w:rsid w:val="00961F30"/>
    <w:rsid w:val="00962C7C"/>
    <w:rsid w:val="0096610B"/>
    <w:rsid w:val="00967C01"/>
    <w:rsid w:val="009762D1"/>
    <w:rsid w:val="009A7701"/>
    <w:rsid w:val="009B59C6"/>
    <w:rsid w:val="009C3B8F"/>
    <w:rsid w:val="009D1E4E"/>
    <w:rsid w:val="009E4EE6"/>
    <w:rsid w:val="009F39F9"/>
    <w:rsid w:val="009F7D99"/>
    <w:rsid w:val="00A21E97"/>
    <w:rsid w:val="00A37120"/>
    <w:rsid w:val="00A41610"/>
    <w:rsid w:val="00A438C6"/>
    <w:rsid w:val="00A50B3E"/>
    <w:rsid w:val="00A61928"/>
    <w:rsid w:val="00A65251"/>
    <w:rsid w:val="00A6531C"/>
    <w:rsid w:val="00A804AC"/>
    <w:rsid w:val="00A81966"/>
    <w:rsid w:val="00A81E4E"/>
    <w:rsid w:val="00AA513B"/>
    <w:rsid w:val="00AC0A98"/>
    <w:rsid w:val="00AF417E"/>
    <w:rsid w:val="00AF4F12"/>
    <w:rsid w:val="00B10419"/>
    <w:rsid w:val="00B16D42"/>
    <w:rsid w:val="00B2315E"/>
    <w:rsid w:val="00B236DF"/>
    <w:rsid w:val="00B42F3B"/>
    <w:rsid w:val="00B46127"/>
    <w:rsid w:val="00B50B57"/>
    <w:rsid w:val="00B52F3C"/>
    <w:rsid w:val="00B54DF9"/>
    <w:rsid w:val="00B55452"/>
    <w:rsid w:val="00B93A18"/>
    <w:rsid w:val="00B94191"/>
    <w:rsid w:val="00B942C9"/>
    <w:rsid w:val="00BA1C88"/>
    <w:rsid w:val="00BA2204"/>
    <w:rsid w:val="00BA4A64"/>
    <w:rsid w:val="00BA5572"/>
    <w:rsid w:val="00BB4B33"/>
    <w:rsid w:val="00BD4A26"/>
    <w:rsid w:val="00BE1E98"/>
    <w:rsid w:val="00BF46AC"/>
    <w:rsid w:val="00C01453"/>
    <w:rsid w:val="00C04376"/>
    <w:rsid w:val="00C04533"/>
    <w:rsid w:val="00C0597D"/>
    <w:rsid w:val="00C05AC9"/>
    <w:rsid w:val="00C15DAA"/>
    <w:rsid w:val="00C30AE9"/>
    <w:rsid w:val="00C40D7D"/>
    <w:rsid w:val="00C40E9A"/>
    <w:rsid w:val="00C45412"/>
    <w:rsid w:val="00C60737"/>
    <w:rsid w:val="00C625F8"/>
    <w:rsid w:val="00C70A62"/>
    <w:rsid w:val="00C930B3"/>
    <w:rsid w:val="00C9653A"/>
    <w:rsid w:val="00C97E73"/>
    <w:rsid w:val="00CA12FA"/>
    <w:rsid w:val="00CA2157"/>
    <w:rsid w:val="00CA76A7"/>
    <w:rsid w:val="00CB39D7"/>
    <w:rsid w:val="00CD1570"/>
    <w:rsid w:val="00CF62B8"/>
    <w:rsid w:val="00D02FAC"/>
    <w:rsid w:val="00D26CBE"/>
    <w:rsid w:val="00D34B06"/>
    <w:rsid w:val="00D41E28"/>
    <w:rsid w:val="00D61976"/>
    <w:rsid w:val="00D6648A"/>
    <w:rsid w:val="00DA2EBE"/>
    <w:rsid w:val="00DA43EA"/>
    <w:rsid w:val="00DA53DF"/>
    <w:rsid w:val="00DA5A7D"/>
    <w:rsid w:val="00DA5E4C"/>
    <w:rsid w:val="00DA78C3"/>
    <w:rsid w:val="00DD4EF4"/>
    <w:rsid w:val="00E00E03"/>
    <w:rsid w:val="00E138F5"/>
    <w:rsid w:val="00E16247"/>
    <w:rsid w:val="00E43F86"/>
    <w:rsid w:val="00E74DF9"/>
    <w:rsid w:val="00E818B8"/>
    <w:rsid w:val="00E91D46"/>
    <w:rsid w:val="00E946CF"/>
    <w:rsid w:val="00E95FB5"/>
    <w:rsid w:val="00ED070C"/>
    <w:rsid w:val="00ED10BD"/>
    <w:rsid w:val="00ED1C42"/>
    <w:rsid w:val="00ED29B7"/>
    <w:rsid w:val="00EE6DE5"/>
    <w:rsid w:val="00EF443B"/>
    <w:rsid w:val="00F00349"/>
    <w:rsid w:val="00F07254"/>
    <w:rsid w:val="00F118D7"/>
    <w:rsid w:val="00F151A1"/>
    <w:rsid w:val="00F169D9"/>
    <w:rsid w:val="00F24AC6"/>
    <w:rsid w:val="00F31499"/>
    <w:rsid w:val="00F372F0"/>
    <w:rsid w:val="00F61054"/>
    <w:rsid w:val="00F62F85"/>
    <w:rsid w:val="00F81029"/>
    <w:rsid w:val="00F86EEA"/>
    <w:rsid w:val="00F873E6"/>
    <w:rsid w:val="00FA2EDB"/>
    <w:rsid w:val="00FB50B4"/>
    <w:rsid w:val="00FB5E04"/>
    <w:rsid w:val="00FB6834"/>
    <w:rsid w:val="00FC6616"/>
    <w:rsid w:val="00FC7D65"/>
    <w:rsid w:val="00F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CB8A8-2989-45FC-B265-72E151BA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52D2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52D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2D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</dc:creator>
  <cp:keywords/>
  <dc:description/>
  <cp:lastModifiedBy>Maximo</cp:lastModifiedBy>
  <cp:revision>1</cp:revision>
  <dcterms:created xsi:type="dcterms:W3CDTF">2017-06-07T17:13:00Z</dcterms:created>
  <dcterms:modified xsi:type="dcterms:W3CDTF">2017-06-07T17:16:00Z</dcterms:modified>
</cp:coreProperties>
</file>